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ru-RU"/>
        </w:rPr>
      </w:pPr>
      <w:r>
        <w:rPr>
          <w:lang w:val="ru-RU"/>
        </w:rPr>
        <w:t>Waveform viewer requirements</w:t>
      </w:r>
    </w:p>
    <w:p>
      <w:pPr>
        <w:pStyle w:val="ListParagraph"/>
        <w:numPr>
          <w:ilvl w:val="0"/>
          <w:numId w:val="1"/>
        </w:numPr>
        <w:rPr/>
      </w:pPr>
      <w:del w:id="0" w:author="Tom Powers" w:date="2018-06-22T16:41:00Z">
        <w:r>
          <w:rPr/>
          <w:delText xml:space="preserve">4 </w:delText>
        </w:r>
      </w:del>
      <w:ins w:id="1" w:author="Tom Powers" w:date="2018-06-22T16:41:00Z">
        <w:r>
          <w:rPr/>
          <w:t xml:space="preserve">5 </w:t>
        </w:r>
      </w:ins>
      <w:r>
        <w:rPr/>
        <w:t>plots per page</w:t>
      </w:r>
      <w:ins w:id="2" w:author="Tom Powers" w:date="2018-06-22T16:28:00Z">
        <w:r>
          <w:rPr/>
          <w:t>.  Each plot contains data for a given signal for all of the cavities for which data exists in the event directory.</w:t>
        </w:r>
      </w:ins>
      <w:ins w:id="3" w:author="Tom Powers" w:date="2018-06-22T16:39:00Z">
        <w:r>
          <w:rPr/>
          <w:t xml:space="preserve"> {Frequently there are less than 8 cavities per event.}</w:t>
        </w:r>
      </w:ins>
    </w:p>
    <w:p>
      <w:pPr>
        <w:pStyle w:val="ListParagraph"/>
        <w:numPr>
          <w:ilvl w:val="0"/>
          <w:numId w:val="1"/>
        </w:numPr>
        <w:rPr/>
      </w:pPr>
      <w:ins w:id="4" w:author="Tom Powers" w:date="2018-06-22T16:51:00Z">
        <w:r>
          <w:rPr/>
          <w:t>Default signals when program launched are: GMES, CRFP, DETA2 GASK, PMES with vertical scaling of 0 to 22, 0 to 14, +/-60, 0 to 12 and +200 to -200 respectively.</w:t>
        </w:r>
      </w:ins>
    </w:p>
    <w:p>
      <w:pPr>
        <w:pStyle w:val="ListParagraph"/>
        <w:numPr>
          <w:ilvl w:val="0"/>
          <w:numId w:val="1"/>
        </w:numPr>
        <w:rPr/>
      </w:pPr>
      <w:ins w:id="5" w:author="Tom Powers" w:date="2018-06-22T16:52:00Z">
        <w:r>
          <w:rPr/>
          <w:t>Default horizontal scale is auto when program is launched.</w:t>
        </w:r>
      </w:ins>
    </w:p>
    <w:p>
      <w:pPr>
        <w:pStyle w:val="ListParagraph"/>
        <w:numPr>
          <w:ilvl w:val="0"/>
          <w:numId w:val="1"/>
        </w:numPr>
        <w:rPr/>
      </w:pPr>
      <w:ins w:id="7" w:author="Tom Powers" w:date="2018-06-22T16:27:00Z">
        <w:r>
          <w:rPr/>
          <w:t>Ability to deal with events that do not have data for all of the cavities</w:t>
        </w:r>
      </w:ins>
      <w:ins w:id="8" w:author="Tom Powers" w:date="2018-06-22T16:28:00Z">
        <w:r>
          <w:rPr/>
          <w:t>.  I</w:t>
        </w:r>
      </w:ins>
      <w:ins w:id="9" w:author="Tom Powers" w:date="2018-06-22T16:27:00Z">
        <w:r>
          <w:rPr/>
          <w:t>deally keep the same colors for the same cavities just show less graphs but have a clear indication of which cavities have data and which do not.</w:t>
        </w:r>
      </w:ins>
      <w:ins w:id="10" w:author="Tom Powers" w:date="2018-06-22T16:40:00Z">
        <w:r>
          <w:rPr/>
          <w:t xml:space="preserve">  Make it easy to see that less than 8 cavities have data.</w:t>
        </w:r>
      </w:ins>
      <w:ins w:id="11" w:author="Tom Powers" w:date="2018-06-22T16:44:00Z">
        <w:r>
          <w:rPr/>
          <w:t xml:space="preserve">  {Maybe just have a 1 to 8 indicator of how many plots are present for this event.}</w:t>
        </w:r>
      </w:ins>
    </w:p>
    <w:p>
      <w:pPr>
        <w:pStyle w:val="ListParagraph"/>
        <w:numPr>
          <w:ilvl w:val="0"/>
          <w:numId w:val="1"/>
        </w:numPr>
        <w:rPr/>
      </w:pPr>
      <w:ins w:id="12" w:author="Tom Powers" w:date="2018-06-22T16:40:00Z">
        <w:r>
          <w:rPr/>
          <w:t>Display of the date, time and zone for the selected event.</w:t>
        </w:r>
      </w:ins>
      <w:ins w:id="13" w:author="Tom Powers" w:date="2018-06-22T16:45:00Z">
        <w:r>
          <w:rPr/>
          <w:t xml:space="preserve"> {Please avoid using M, N, 0, P, Q rather use 0L04, 1L22, 1L23, etc.}</w:t>
        </w:r>
      </w:ins>
    </w:p>
    <w:p>
      <w:pPr>
        <w:pStyle w:val="ListParagraph"/>
        <w:numPr>
          <w:ilvl w:val="0"/>
          <w:numId w:val="1"/>
        </w:numPr>
        <w:rPr/>
      </w:pPr>
      <w:r>
        <w:rPr/>
        <w:t xml:space="preserve">Ability to select a signal on each </w:t>
      </w:r>
      <w:del w:id="14" w:author="Tom Powers" w:date="2018-06-22T16:53:00Z">
        <w:r>
          <w:rPr/>
          <w:delText>plot</w:delText>
        </w:r>
      </w:del>
      <w:ins w:id="15" w:author="Tom Powers" w:date="2018-06-22T16:53:00Z">
        <w:r>
          <w:rPr/>
          <w:t>graph</w:t>
        </w:r>
      </w:ins>
      <w:r>
        <w:rPr/>
        <w:t xml:space="preserve">, e.g. one </w:t>
      </w:r>
      <w:del w:id="16" w:author="Tom Powers" w:date="2018-06-22T16:53:00Z">
        <w:r>
          <w:rPr/>
          <w:delText xml:space="preserve">plot </w:delText>
        </w:r>
      </w:del>
      <w:ins w:id="17" w:author="Tom Powers" w:date="2018-06-22T16:53:00Z">
        <w:r>
          <w:rPr/>
          <w:t>graph or 8 plots of</w:t>
        </w:r>
      </w:ins>
      <w:del w:id="18" w:author="Tom Powers" w:date="2018-06-22T16:53:00Z">
        <w:r>
          <w:rPr/>
          <w:delText>for</w:delText>
        </w:r>
      </w:del>
      <w:r>
        <w:rPr/>
        <w:t xml:space="preserve"> GMES</w:t>
      </w:r>
      <w:ins w:id="19" w:author="Tom Powers" w:date="2018-06-22T16:53:00Z">
        <w:r>
          <w:rPr/>
          <w:t xml:space="preserve">, one for each </w:t>
        </w:r>
      </w:ins>
      <w:del w:id="20" w:author="Tom Powers" w:date="2018-06-22T16:53:00Z">
        <w:r>
          <w:rPr/>
          <w:delText xml:space="preserve"> of all 8 </w:delText>
        </w:r>
      </w:del>
      <w:r>
        <w:rPr/>
        <w:t>cavit</w:t>
      </w:r>
      <w:del w:id="21" w:author="Tom Powers" w:date="2018-06-22T16:53:00Z">
        <w:r>
          <w:rPr/>
          <w:delText>ies</w:delText>
        </w:r>
      </w:del>
      <w:ins w:id="22" w:author="Tom Powers" w:date="2018-06-22T16:53:00Z">
        <w:r>
          <w:rPr/>
          <w:t>y</w:t>
        </w:r>
      </w:ins>
      <w:r>
        <w:rPr/>
        <w:t>, another plot for Forward Power of all 8, third plot for DETA2 for all 8 cavities</w:t>
      </w:r>
      <w:ins w:id="23" w:author="Tom Powers" w:date="2018-06-22T16:38:00Z">
        <w:r>
          <w:rPr/>
          <w:t>.</w:t>
        </w:r>
      </w:ins>
    </w:p>
    <w:p>
      <w:pPr>
        <w:pStyle w:val="ListParagraph"/>
        <w:numPr>
          <w:ilvl w:val="0"/>
          <w:numId w:val="1"/>
        </w:numPr>
        <w:rPr/>
      </w:pPr>
      <w:ins w:id="24" w:author="Tom Powers" w:date="2018-06-22T16:38:00Z">
        <w:r>
          <w:rPr/>
          <w:t>Labels for the plots are cavity numbers.  Heading for the graph, or vertical axis label is the selected signal.  Alternately the signal selector box could be located above each of the plots.</w:t>
        </w:r>
      </w:ins>
    </w:p>
    <w:p>
      <w:pPr>
        <w:pStyle w:val="ListParagraph"/>
        <w:numPr>
          <w:ilvl w:val="0"/>
          <w:numId w:val="1"/>
        </w:numPr>
        <w:rPr/>
      </w:pPr>
      <w:r>
        <w:rPr/>
        <w:t>Ability to hide traces on each plot, e.g. hide cavities 1 and 5, show all others</w:t>
      </w:r>
      <w:ins w:id="25" w:author="Tom Powers" w:date="2018-06-22T16:20:00Z">
        <w:r>
          <w:rPr/>
          <w:t xml:space="preserve"> with one set of controls.  If waveforms hidden they stay hidden until you (a) select a different zone, (b) restart the viewer</w:t>
        </w:r>
      </w:ins>
      <w:ins w:id="26" w:author="Tom Powers" w:date="2018-06-22T16:21:00Z">
        <w:r>
          <w:rPr/>
          <w:t xml:space="preserve"> or (c) choose to unhide them</w:t>
        </w:r>
      </w:ins>
      <w:ins w:id="27" w:author="Tom Powers" w:date="2018-06-22T16:20:00Z">
        <w:r>
          <w:rPr/>
          <w:t>.</w:t>
        </w:r>
      </w:ins>
      <w:ins w:id="28" w:author="Tom Powers" w:date="2018-06-22T16:46:00Z">
        <w:r>
          <w:rPr/>
          <w:t xml:space="preserve">  Select to hide a cavity makes it hidden on all graphs.</w:t>
        </w:r>
      </w:ins>
    </w:p>
    <w:p>
      <w:pPr>
        <w:pStyle w:val="ListParagraph"/>
        <w:numPr>
          <w:ilvl w:val="0"/>
          <w:numId w:val="1"/>
        </w:numPr>
        <w:rPr/>
      </w:pPr>
      <w:ins w:id="29" w:author="Tom Powers" w:date="2018-06-22T16:31:00Z">
        <w:commentRangeStart w:id="0"/>
        <w:r>
          <w:rPr/>
          <w:t>Lines for traces are on the order of the width of the third from the top on the standard Maya plot tools (pretty bold).</w:t>
        </w:r>
      </w:ins>
      <w:ins w:id="30" w:author="Tom Powers" w:date="2018-06-22T16:32:00Z">
        <w:r>
          <w:rPr/>
          <w:t xml:space="preserve">  Each cavity has its’ own color none of which are so light that they are difficult to see.</w:t>
        </w:r>
      </w:ins>
      <w:ins w:id="31" w:author="Tom Powers" w:date="2018-06-22T16:47:00Z">
        <w:r>
          <w:rPr/>
          <w:t xml:space="preserve"> </w:t>
        </w:r>
      </w:ins>
      <w:commentRangeEnd w:id="0"/>
      <w:r>
        <w:commentReference w:id="0"/>
      </w:r>
      <w:r>
        <w:rPr/>
      </w:r>
    </w:p>
    <w:p>
      <w:pPr>
        <w:pStyle w:val="ListParagraph"/>
        <w:numPr>
          <w:ilvl w:val="0"/>
          <w:numId w:val="1"/>
        </w:numPr>
        <w:rPr/>
      </w:pPr>
      <w:del w:id="32" w:author="Tom Powers" w:date="2018-06-22T16:23:00Z">
        <w:r>
          <w:rPr/>
          <w:delText>Zoom in and out</w:delText>
        </w:r>
      </w:del>
      <w:ins w:id="33" w:author="Tom Powers" w:date="2018-06-22T16:23:00Z">
        <w:r>
          <w:rPr/>
          <w:t>Control the horizontal scale using a single control.</w:t>
        </w:r>
      </w:ins>
    </w:p>
    <w:p>
      <w:pPr>
        <w:pStyle w:val="ListParagraph"/>
        <w:numPr>
          <w:ilvl w:val="1"/>
          <w:numId w:val="1"/>
        </w:numPr>
        <w:rPr/>
      </w:pPr>
      <w:del w:id="34" w:author="Tom Powers" w:date="2018-06-22T16:10:00Z">
        <w:r>
          <w:rPr/>
          <w:delText>Possibly s</w:delText>
        </w:r>
      </w:del>
      <w:ins w:id="35" w:author="Tom Powers" w:date="2018-06-22T16:10:00Z">
        <w:r>
          <w:rPr/>
          <w:t>S</w:t>
        </w:r>
      </w:ins>
      <w:r>
        <w:rPr/>
        <w:t xml:space="preserve">ynchronize </w:t>
      </w:r>
      <w:ins w:id="36" w:author="Tom Powers" w:date="2018-06-22T16:10:00Z">
        <w:r>
          <w:rPr/>
          <w:t xml:space="preserve">horizontal </w:t>
        </w:r>
      </w:ins>
      <w:r>
        <w:rPr/>
        <w:t>zoom across all graphs</w:t>
      </w:r>
      <w:ins w:id="37" w:author="Tom Powers" w:date="2018-06-22T16:23:00Z">
        <w:r>
          <w:rPr/>
          <w:t>.</w:t>
        </w:r>
      </w:ins>
    </w:p>
    <w:p>
      <w:pPr>
        <w:pStyle w:val="ListParagraph"/>
        <w:numPr>
          <w:ilvl w:val="1"/>
          <w:numId w:val="1"/>
        </w:numPr>
        <w:rPr/>
      </w:pPr>
      <w:ins w:id="38" w:author="Tom Powers" w:date="2018-06-22T16:23:00Z">
        <w:r>
          <w:rPr/>
          <w:t xml:space="preserve">Has an auto </w:t>
        </w:r>
      </w:ins>
      <w:ins w:id="39" w:author="Tom Powers" w:date="2018-06-22T16:24:00Z">
        <w:r>
          <w:rPr/>
          <w:t>scale option.</w:t>
        </w:r>
      </w:ins>
    </w:p>
    <w:p>
      <w:pPr>
        <w:pStyle w:val="ListParagraph"/>
        <w:numPr>
          <w:ilvl w:val="1"/>
          <w:numId w:val="1"/>
        </w:numPr>
        <w:rPr/>
      </w:pPr>
      <w:ins w:id="40" w:author="Tom Powers" w:date="2018-06-22T16:34:00Z">
        <w:r>
          <w:rPr/>
          <w:t>Selecting a new event does not change the horizontal scale unless it is in auto</w:t>
        </w:r>
      </w:ins>
      <w:ins w:id="41" w:author="Tom Powers" w:date="2018-06-22T16:48:00Z">
        <w:r>
          <w:rPr/>
          <w:t>-scale</w:t>
        </w:r>
      </w:ins>
      <w:ins w:id="42" w:author="Tom Powers" w:date="2018-06-22T16:34:00Z">
        <w:r>
          <w:rPr/>
          <w:t>.</w:t>
        </w:r>
      </w:ins>
    </w:p>
    <w:p>
      <w:pPr>
        <w:pStyle w:val="ListParagraph"/>
        <w:numPr>
          <w:ilvl w:val="0"/>
          <w:numId w:val="1"/>
        </w:numPr>
        <w:pPrChange w:id="0" w:author="Tom Powers" w:date="2018-06-22T16:24:00Z">
          <w:pPr>
            <w:ind w:left="1440" w:hanging="360"/>
          </w:pPr>
        </w:pPrChange>
        <w:rPr/>
      </w:pPr>
      <w:r>
        <w:rPr/>
        <w:t xml:space="preserve">Control the </w:t>
      </w:r>
      <w:ins w:id="43" w:author="Tom Powers" w:date="2018-06-22T16:25:00Z">
        <w:r>
          <w:rPr/>
          <w:t>vertical</w:t>
        </w:r>
      </w:ins>
      <w:ins w:id="44" w:author="Tom Powers" w:date="2018-06-22T16:24:00Z">
        <w:r>
          <w:rPr/>
          <w:t xml:space="preserve"> </w:t>
        </w:r>
      </w:ins>
      <w:ins w:id="45" w:author="Tom Powers" w:date="2018-06-22T16:25:00Z">
        <w:r>
          <w:rPr/>
          <w:t xml:space="preserve">scale on each graph independently.  </w:t>
        </w:r>
      </w:ins>
    </w:p>
    <w:p>
      <w:pPr>
        <w:pStyle w:val="ListParagraph"/>
        <w:numPr>
          <w:ilvl w:val="1"/>
          <w:numId w:val="1"/>
        </w:numPr>
        <w:rPr/>
      </w:pPr>
      <w:ins w:id="46" w:author="Tom Powers" w:date="2018-06-22T16:25:00Z">
        <w:r>
          <w:rPr/>
          <w:t>Selecting a new event does not change the vertical scales</w:t>
        </w:r>
      </w:ins>
      <w:ins w:id="47" w:author="Tom Powers" w:date="2018-06-22T16:34:00Z">
        <w:r>
          <w:rPr/>
          <w:t xml:space="preserve"> unless </w:t>
        </w:r>
      </w:ins>
      <w:ins w:id="48" w:author="Tom Powers" w:date="2018-06-22T16:48:00Z">
        <w:r>
          <w:rPr/>
          <w:t>that graph</w:t>
        </w:r>
      </w:ins>
      <w:ins w:id="49" w:author="Tom Powers" w:date="2018-06-22T16:34:00Z">
        <w:r>
          <w:rPr/>
          <w:t xml:space="preserve"> </w:t>
        </w:r>
      </w:ins>
      <w:ins w:id="50" w:author="Tom Powers" w:date="2018-06-22T16:48:00Z">
        <w:r>
          <w:rPr/>
          <w:t>is</w:t>
        </w:r>
      </w:ins>
      <w:ins w:id="51" w:author="Tom Powers" w:date="2018-06-22T16:34:00Z">
        <w:r>
          <w:rPr/>
          <w:t xml:space="preserve"> in auto mode</w:t>
        </w:r>
      </w:ins>
      <w:ins w:id="52" w:author="Tom Powers" w:date="2018-06-22T16:25:00Z">
        <w:r>
          <w:rPr/>
          <w:t>.</w:t>
        </w:r>
      </w:ins>
    </w:p>
    <w:p>
      <w:pPr>
        <w:pStyle w:val="ListParagraph"/>
        <w:numPr>
          <w:ilvl w:val="1"/>
          <w:numId w:val="1"/>
        </w:numPr>
        <w:rPr/>
      </w:pPr>
      <w:ins w:id="53" w:author="Tom Powers" w:date="2018-06-22T16:25:00Z">
        <w:r>
          <w:rPr/>
          <w:t xml:space="preserve">Selecting a new signal does not change the </w:t>
        </w:r>
      </w:ins>
      <w:ins w:id="54" w:author="Tom Powers" w:date="2018-06-22T16:33:00Z">
        <w:r>
          <w:rPr/>
          <w:t xml:space="preserve">vertical </w:t>
        </w:r>
      </w:ins>
      <w:ins w:id="55" w:author="Tom Powers" w:date="2018-06-22T16:25:00Z">
        <w:r>
          <w:rPr/>
          <w:t>scales</w:t>
        </w:r>
      </w:ins>
      <w:ins w:id="56" w:author="Tom Powers" w:date="2018-06-22T16:34:00Z">
        <w:r>
          <w:rPr/>
          <w:t xml:space="preserve"> unless </w:t>
        </w:r>
      </w:ins>
      <w:ins w:id="57" w:author="Tom Powers" w:date="2018-06-22T16:48:00Z">
        <w:r>
          <w:rPr/>
          <w:t>that graph</w:t>
        </w:r>
      </w:ins>
      <w:ins w:id="58" w:author="Tom Powers" w:date="2018-06-22T16:34:00Z">
        <w:r>
          <w:rPr/>
          <w:t xml:space="preserve"> </w:t>
        </w:r>
      </w:ins>
      <w:ins w:id="59" w:author="Tom Powers" w:date="2018-06-22T16:48:00Z">
        <w:r>
          <w:rPr/>
          <w:t>is</w:t>
        </w:r>
      </w:ins>
      <w:ins w:id="60" w:author="Tom Powers" w:date="2018-06-22T16:34:00Z">
        <w:r>
          <w:rPr/>
          <w:t xml:space="preserve"> in auto mode</w:t>
        </w:r>
      </w:ins>
      <w:ins w:id="61" w:author="Tom Powers" w:date="2018-06-22T16:25:00Z">
        <w:r>
          <w:rPr/>
          <w:t>.</w:t>
        </w:r>
      </w:ins>
    </w:p>
    <w:p>
      <w:pPr>
        <w:pStyle w:val="ListParagraph"/>
        <w:numPr>
          <w:ilvl w:val="0"/>
          <w:numId w:val="1"/>
        </w:numPr>
        <w:pPrChange w:id="0" w:author="Tom Powers" w:date="2018-06-22T16:36:00Z">
          <w:pPr>
            <w:ind w:left="1440" w:hanging="360"/>
          </w:pPr>
        </w:pPrChange>
        <w:rPr/>
      </w:pPr>
      <w:r>
        <w:rPr/>
        <w:t>C</w:t>
      </w:r>
      <w:ins w:id="63" w:author="Tom Powers" w:date="2018-06-22T16:11:00Z">
        <w:r>
          <w:rPr/>
          <w:t>ursor</w:t>
        </w:r>
      </w:ins>
      <w:ins w:id="64" w:author="Tom Powers" w:date="2018-06-22T16:16:00Z">
        <w:r>
          <w:rPr/>
          <w:t xml:space="preserve"> (vertical line)</w:t>
        </w:r>
      </w:ins>
      <w:ins w:id="65" w:author="Tom Powers" w:date="2018-06-22T16:10:00Z">
        <w:r>
          <w:rPr/>
          <w:t xml:space="preserve"> on all graphs controlled by a cursor on one of the graphs.</w:t>
        </w:r>
      </w:ins>
      <w:ins w:id="66" w:author="Tom Powers" w:date="2018-06-22T16:21:00Z">
        <w:r>
          <w:rPr/>
          <w:t xml:space="preserve">  </w:t>
        </w:r>
      </w:ins>
      <w:ins w:id="67" w:author="Tom Powers" w:date="2018-06-22T16:49:00Z">
        <w:r>
          <w:rPr/>
          <w:t>{</w:t>
        </w:r>
      </w:ins>
      <w:ins w:id="68" w:author="Tom Powers" w:date="2018-06-22T16:21:00Z">
        <w:r>
          <w:rPr/>
          <w:t>This helps to determine what happens on each graph when things go wrong.</w:t>
        </w:r>
      </w:ins>
      <w:ins w:id="69" w:author="Tom Powers" w:date="2018-06-22T16:49:00Z">
        <w:r>
          <w:rPr/>
          <w:t>}</w:t>
        </w:r>
      </w:ins>
    </w:p>
    <w:p>
      <w:pPr>
        <w:pStyle w:val="ListParagraph"/>
        <w:numPr>
          <w:ilvl w:val="1"/>
          <w:numId w:val="1"/>
        </w:numPr>
        <w:rPr/>
      </w:pPr>
      <w:ins w:id="70" w:author="Tom Powers" w:date="2018-06-22T16:36:00Z">
        <w:r>
          <w:rPr/>
          <w:t>On launch the cursor is moved to the middle of the graph</w:t>
        </w:r>
      </w:ins>
      <w:ins w:id="71" w:author="Tom Powers" w:date="2018-06-22T16:49:00Z">
        <w:r>
          <w:rPr/>
          <w:t>s</w:t>
        </w:r>
      </w:ins>
      <w:ins w:id="72" w:author="Tom Powers" w:date="2018-06-22T16:36:00Z">
        <w:r>
          <w:rPr/>
          <w:t>.</w:t>
        </w:r>
      </w:ins>
    </w:p>
    <w:p>
      <w:pPr>
        <w:pStyle w:val="ListParagraph"/>
        <w:numPr>
          <w:ilvl w:val="1"/>
          <w:numId w:val="1"/>
        </w:numPr>
        <w:rPr/>
      </w:pPr>
      <w:ins w:id="73" w:author="Tom Powers" w:date="2018-06-22T16:36:00Z">
        <w:r>
          <w:rPr/>
          <w:t xml:space="preserve">If the </w:t>
        </w:r>
      </w:ins>
      <w:ins w:id="74" w:author="Tom Powers" w:date="2018-06-22T16:49:00Z">
        <w:r>
          <w:rPr/>
          <w:t xml:space="preserve">horizontal </w:t>
        </w:r>
      </w:ins>
      <w:ins w:id="75" w:author="Tom Powers" w:date="2018-06-22T16:36:00Z">
        <w:r>
          <w:rPr/>
          <w:t xml:space="preserve">scale is changed such that the cursor is off scale it is moved to the </w:t>
        </w:r>
      </w:ins>
      <w:ins w:id="76" w:author="Tom Powers" w:date="2018-06-22T16:37:00Z">
        <w:r>
          <w:rPr/>
          <w:t>middle</w:t>
        </w:r>
      </w:ins>
      <w:ins w:id="77" w:author="Tom Powers" w:date="2018-06-22T16:36:00Z">
        <w:r>
          <w:rPr/>
          <w:t xml:space="preserve"> </w:t>
        </w:r>
      </w:ins>
      <w:ins w:id="78" w:author="Tom Powers" w:date="2018-06-22T16:37:00Z">
        <w:r>
          <w:rPr/>
          <w:t>of the new scale.</w:t>
        </w:r>
      </w:ins>
    </w:p>
    <w:p>
      <w:pPr>
        <w:pStyle w:val="ListParagraph"/>
        <w:numPr>
          <w:ilvl w:val="1"/>
          <w:numId w:val="1"/>
        </w:numPr>
        <w:rPr/>
      </w:pPr>
      <w:ins w:id="79" w:author="Tom Powers" w:date="2018-06-22T16:37:00Z">
        <w:r>
          <w:rPr/>
          <w:t xml:space="preserve">If the </w:t>
        </w:r>
      </w:ins>
      <w:ins w:id="80" w:author="Tom Powers" w:date="2018-06-22T16:49:00Z">
        <w:r>
          <w:rPr/>
          <w:t xml:space="preserve">horizontal </w:t>
        </w:r>
      </w:ins>
      <w:ins w:id="81" w:author="Tom Powers" w:date="2018-06-22T16:37:00Z">
        <w:r>
          <w:rPr/>
          <w:t>scale is changed and the cursor is not off scale then it remains at the same time position as before the change.</w:t>
        </w:r>
      </w:ins>
    </w:p>
    <w:p>
      <w:pPr>
        <w:pStyle w:val="ListParagraph"/>
        <w:numPr>
          <w:ilvl w:val="1"/>
          <w:numId w:val="1"/>
        </w:numPr>
        <w:rPr/>
      </w:pPr>
      <w:ins w:id="82" w:author="Tom Powers" w:date="2018-06-22T16:49:00Z">
        <w:r>
          <w:rPr/>
          <w:t>The cursor position is controlled by dragging it with the mouse.</w:t>
        </w:r>
      </w:ins>
    </w:p>
    <w:p>
      <w:pPr>
        <w:pStyle w:val="ListParagraph"/>
        <w:numPr>
          <w:ilvl w:val="0"/>
          <w:numId w:val="1"/>
        </w:numPr>
        <w:rPr/>
      </w:pPr>
      <w:r>
        <w:rPr/>
        <w:t xml:space="preserve">Ability to scroll through </w:t>
      </w:r>
      <w:del w:id="83" w:author="Tom Powers" w:date="2018-06-22T16:12:00Z">
        <w:r>
          <w:rPr/>
          <w:delText xml:space="preserve">days </w:delText>
        </w:r>
      </w:del>
      <w:ins w:id="84" w:author="Tom Powers" w:date="2018-06-22T16:12:00Z">
        <w:r>
          <w:rPr/>
          <w:t xml:space="preserve">events </w:t>
        </w:r>
      </w:ins>
      <w:r>
        <w:rPr/>
        <w:t>for a particular zone</w:t>
      </w:r>
      <w:del w:id="85" w:author="Tom Powers" w:date="2018-06-22T16:12:00Z">
        <w:r>
          <w:rPr/>
          <w:delText xml:space="preserve">, i.e. select a zone first, then click back and forth between trips in chronological order up to 30 or 90 days starting from a latest trip (depends on data retention limits). </w:delText>
        </w:r>
      </w:del>
    </w:p>
    <w:p>
      <w:pPr>
        <w:pStyle w:val="ListParagraph"/>
        <w:numPr>
          <w:ilvl w:val="0"/>
          <w:numId w:val="1"/>
        </w:numPr>
        <w:rPr/>
      </w:pPr>
      <w:ins w:id="86" w:author="Tom Powers" w:date="2018-06-22T16:12:00Z">
        <w:r>
          <w:rPr/>
        </w:r>
      </w:ins>
    </w:p>
    <w:p>
      <w:pPr>
        <w:pStyle w:val="ListParagraph"/>
        <w:numPr>
          <w:ilvl w:val="1"/>
          <w:numId w:val="1"/>
        </w:numPr>
        <w:pPrChange w:id="0" w:author="Tom Powers" w:date="2018-06-22T16:14:00Z">
          <w:pPr>
            <w:ind w:hanging="360"/>
          </w:pPr>
        </w:pPrChange>
        <w:rPr/>
      </w:pPr>
      <w:ins w:id="87" w:author="Tom Powers" w:date="2018-06-22T16:12:00Z">
        <w:r>
          <w:rPr/>
          <w:t>Select the zone (selecting a new zone takes you to the newest event)</w:t>
        </w:r>
      </w:ins>
    </w:p>
    <w:p>
      <w:pPr>
        <w:pStyle w:val="ListParagraph"/>
        <w:numPr>
          <w:ilvl w:val="1"/>
          <w:numId w:val="1"/>
        </w:numPr>
        <w:pPrChange w:id="0" w:author="Tom Powers" w:date="2018-06-22T16:14:00Z">
          <w:pPr>
            <w:ind w:hanging="360"/>
          </w:pPr>
        </w:pPrChange>
        <w:rPr/>
      </w:pPr>
      <w:ins w:id="88" w:author="Tom Powers" w:date="2018-06-22T16:12:00Z">
        <w:r>
          <w:rPr/>
          <w:t>Select a random event for that zone (pull down or by number where 0 is the most recent event and largest number is the oldest event</w:t>
        </w:r>
      </w:ins>
      <w:ins w:id="89" w:author="Tom Powers" w:date="2018-06-22T16:50:00Z">
        <w:r>
          <w:rPr/>
          <w:t xml:space="preserve"> or maybe by the </w:t>
        </w:r>
      </w:ins>
      <w:ins w:id="90" w:author="Tom Powers" w:date="2018-06-22T16:55:00Z">
        <w:r>
          <w:rPr/>
          <w:t>date/</w:t>
        </w:r>
      </w:ins>
      <w:ins w:id="91" w:author="Tom Powers" w:date="2018-06-22T16:50:00Z">
        <w:r>
          <w:rPr/>
          <w:t>time of the event</w:t>
        </w:r>
      </w:ins>
      <w:ins w:id="92" w:author="Tom Powers" w:date="2018-06-22T16:12:00Z">
        <w:r>
          <w:rPr/>
          <w:t>.</w:t>
        </w:r>
      </w:ins>
      <w:ins w:id="93" w:author="Tom Powers" w:date="2018-06-22T16:22:00Z">
        <w:r>
          <w:rPr/>
          <w:t>)</w:t>
        </w:r>
      </w:ins>
    </w:p>
    <w:p>
      <w:pPr>
        <w:pStyle w:val="ListParagraph"/>
        <w:numPr>
          <w:ilvl w:val="1"/>
          <w:numId w:val="1"/>
        </w:numPr>
        <w:pPrChange w:id="0" w:author="Tom Powers" w:date="2018-06-22T16:14:00Z">
          <w:pPr>
            <w:ind w:hanging="360"/>
          </w:pPr>
        </w:pPrChange>
        <w:rPr/>
      </w:pPr>
      <w:ins w:id="95" w:author="Tom Powers" w:date="2018-06-22T16:13:00Z">
        <w:r>
          <w:rPr/>
          <w:t>Have a next or last button so that the user can scroll through events one at a time.</w:t>
        </w:r>
      </w:ins>
    </w:p>
    <w:p>
      <w:pPr>
        <w:pStyle w:val="ListParagraph"/>
        <w:numPr>
          <w:ilvl w:val="1"/>
          <w:numId w:val="1"/>
        </w:numPr>
        <w:pPrChange w:id="0" w:author="Tom Powers" w:date="2018-06-22T16:14:00Z">
          <w:pPr>
            <w:ind w:hanging="360"/>
          </w:pPr>
        </w:pPrChange>
        <w:rPr/>
      </w:pPr>
      <w:ins w:id="96" w:author="Tom Powers" w:date="2018-06-22T16:13:00Z">
        <w:commentRangeStart w:id="1"/>
        <w:r>
          <w:rPr/>
          <w:t xml:space="preserve">Auto scroll </w:t>
        </w:r>
      </w:ins>
      <w:ins w:id="97" w:author="Tom Powers" w:date="2018-06-22T16:14:00Z">
        <w:r>
          <w:rPr/>
          <w:t xml:space="preserve">(forward or back?) </w:t>
        </w:r>
      </w:ins>
      <w:ins w:id="98" w:author="Tom Powers" w:date="2018-06-22T16:13:00Z">
        <w:r>
          <w:rPr/>
          <w:t>with a delay on each event so that the user can quickly view the events for the last day or two and stop when they see something interesting.</w:t>
        </w:r>
      </w:ins>
      <w:commentRangeEnd w:id="1"/>
      <w:r>
        <w:commentReference w:id="1"/>
      </w:r>
      <w:r>
        <w:rPr/>
      </w:r>
    </w:p>
    <w:p>
      <w:pPr>
        <w:pStyle w:val="ListParagraph"/>
        <w:numPr>
          <w:ilvl w:val="1"/>
          <w:numId w:val="1"/>
        </w:numPr>
        <w:pPrChange w:id="0" w:author="Tom Powers" w:date="2018-06-22T16:51:00Z">
          <w:pPr>
            <w:ind w:hanging="360"/>
          </w:pPr>
        </w:pPrChange>
        <w:rPr/>
      </w:pPr>
      <w:ins w:id="99" w:author="Tom Powers" w:date="2018-06-22T16:15:00Z">
        <w:r>
          <w:rPr/>
          <w:t>When scrolling the selected signals stay as they were on the last viewed event</w:t>
        </w:r>
      </w:ins>
      <w:ins w:id="100" w:author="Tom Powers" w:date="2018-06-22T16:18:00Z">
        <w:r>
          <w:rPr/>
          <w:t>,</w:t>
        </w:r>
      </w:ins>
      <w:ins w:id="101" w:author="Tom Powers" w:date="2018-06-22T16:17:00Z">
        <w:r>
          <w:rPr/>
          <w:t xml:space="preserve"> e.g. if you set it up for PMES rather than DETA2 as you scroll through the events it is always PMES</w:t>
        </w:r>
      </w:ins>
      <w:ins w:id="102" w:author="Tom Powers" w:date="2018-06-22T16:15:00Z">
        <w:r>
          <w:rPr/>
          <w:t>.</w:t>
        </w:r>
      </w:ins>
      <w:del w:id="103" w:author="Tom Powers" w:date="2018-06-22T16:50:00Z">
        <w:r>
          <w:rPr/>
          <w:delText xml:space="preserve">Default </w:delText>
        </w:r>
      </w:del>
      <w:del w:id="104" w:author="Tom Powers" w:date="2018-06-22T16:15:00Z">
        <w:r>
          <w:rPr/>
          <w:delText>view</w:delText>
        </w:r>
      </w:del>
      <w:del w:id="105" w:author="Tom Powers" w:date="2018-06-22T16:50:00Z">
        <w:r>
          <w:rPr/>
          <w:delText>: GMES, CRFP, DETA2 GASK</w:delText>
        </w:r>
      </w:del>
      <w:del w:id="106" w:author="Tom Powers" w:date="2018-06-22T16:18:00Z">
        <w:r>
          <w:rPr/>
          <w:delText xml:space="preserve"> of the </w:delText>
        </w:r>
      </w:del>
      <w:del w:id="107" w:author="Tom Powers" w:date="2018-06-22T16:15:00Z">
        <w:r>
          <w:rPr/>
          <w:delText xml:space="preserve">latest </w:delText>
        </w:r>
      </w:del>
      <w:del w:id="108" w:author="Tom Powers" w:date="2018-06-22T16:18:00Z">
        <w:r>
          <w:rPr/>
          <w:delText>fault</w:delText>
        </w:r>
      </w:del>
    </w:p>
    <w:p>
      <w:pPr>
        <w:pStyle w:val="ListParagraph"/>
        <w:numPr>
          <w:ilvl w:val="0"/>
          <w:numId w:val="1"/>
        </w:numPr>
        <w:rPr/>
      </w:pPr>
      <w:ins w:id="109" w:author="Tom Powers" w:date="2018-06-22T16:26:00Z">
        <w:r>
          <w:rPr/>
          <w:t xml:space="preserve">Has a tab (or something) that allows you to review the list of event times for </w:t>
        </w:r>
      </w:ins>
      <w:ins w:id="110" w:author="Tom Powers" w:date="2018-06-22T16:43:00Z">
        <w:r>
          <w:rPr/>
          <w:t>the selected</w:t>
        </w:r>
      </w:ins>
      <w:ins w:id="111" w:author="Tom Powers" w:date="2018-06-22T16:26:00Z">
        <w:r>
          <w:rPr/>
          <w:t xml:space="preserve"> zone.</w:t>
        </w:r>
      </w:ins>
      <w:ins w:id="112" w:author="Tom Powers" w:date="2018-06-22T16:43:00Z">
        <w:r>
          <w:rPr/>
          <w:t xml:space="preserve">  {This might be part of the random selection feature.}</w:t>
        </w:r>
      </w:ins>
    </w:p>
    <w:p>
      <w:pPr>
        <w:pStyle w:val="ListParagraph"/>
        <w:numPr>
          <w:ilvl w:val="0"/>
          <w:numId w:val="1"/>
        </w:numPr>
        <w:rPr/>
      </w:pPr>
      <w:del w:id="114" w:author="Tom Powers" w:date="2018-06-22T16:24:00Z">
        <w:r>
          <w:rPr/>
        </w:r>
      </w:del>
    </w:p>
    <w:p>
      <w:pPr>
        <w:pStyle w:val="ListParagraph"/>
        <w:numPr>
          <w:ilvl w:val="0"/>
          <w:numId w:val="1"/>
        </w:numPr>
        <w:rPr/>
      </w:pPr>
      <w:del w:id="116" w:author="Tom Powers" w:date="2018-06-22T16:54:00Z">
        <w:r>
          <w:rPr/>
          <w:delText>Save plots from the screen as image files</w:delText>
        </w:r>
      </w:del>
      <w:ins w:id="117" w:author="Tom Powers" w:date="2018-06-22T16:54:00Z">
        <w:r>
          <w:rPr/>
          <w:t>Save a screen shot of the graphs as an image file.</w:t>
        </w:r>
      </w:ins>
    </w:p>
    <w:p>
      <w:pPr>
        <w:pStyle w:val="ListParagraph"/>
        <w:numPr>
          <w:ilvl w:val="1"/>
          <w:numId w:val="1"/>
        </w:numPr>
        <w:rPr/>
      </w:pPr>
      <w:r>
        <w:rPr/>
        <w:t>Elog from the app (?bonus)</w:t>
      </w:r>
    </w:p>
    <w:p>
      <w:pPr>
        <w:pStyle w:val="ListParagraph"/>
        <w:numPr>
          <w:ilvl w:val="0"/>
          <w:numId w:val="1"/>
        </w:numPr>
        <w:pPrChange w:id="0" w:author="Anna Solopova" w:date="2018-06-25T09:00:00Z">
          <w:pPr>
            <w:ind w:left="1440" w:hanging="360"/>
          </w:pPr>
        </w:pPrChange>
        <w:rPr/>
      </w:pPr>
      <w:ins w:id="118" w:author="Anna Solopova" w:date="2018-06-25T09:00:00Z">
        <w:commentRangeStart w:id="2"/>
        <w:r>
          <w:rPr/>
          <w:t>Has a potential for future up</w:t>
        </w:r>
      </w:ins>
      <w:ins w:id="119" w:author="Anna Solopova" w:date="2018-06-25T09:00:00Z">
        <w:r>
          <w:rPr/>
          <w:t>grades</w:t>
        </w:r>
      </w:ins>
      <w:commentRangeEnd w:id="2"/>
      <w:r>
        <w:commentReference w:id="2"/>
      </w:r>
      <w:r>
        <w:rPr/>
      </w:r>
    </w:p>
    <w:p>
      <w:pPr>
        <w:pStyle w:val="ListParagraph"/>
        <w:numPr>
          <w:ilvl w:val="1"/>
          <w:numId w:val="1"/>
        </w:numPr>
        <w:pPrChange w:id="0" w:author="Anna Solopova" w:date="2018-06-25T09:03:00Z">
          <w:pPr>
            <w:ind w:left="1440" w:hanging="360"/>
          </w:pPr>
        </w:pPrChange>
        <w:rPr/>
      </w:pPr>
      <w:r>
        <w:rPr/>
        <w:t>determine which cavity</w:t>
      </w:r>
      <w:ins w:id="120" w:author="Anna Solopova" w:date="2018-06-25T09:00:00Z">
        <w:bookmarkStart w:id="0" w:name="_GoBack"/>
        <w:bookmarkEnd w:id="0"/>
        <w:r>
          <w:rPr/>
          <w:t xml:space="preserve"> became unstable</w:t>
        </w:r>
      </w:ins>
      <w:ins w:id="121" w:author="Anna Solopova" w:date="2018-06-25T09:00:00Z">
        <w:r>
          <w:rPr/>
          <w:t xml:space="preserve"> first </w:t>
        </w:r>
      </w:ins>
      <w:ins w:id="122" w:author="Anna Solopova" w:date="2018-06-25T09:01:00Z">
        <w:r>
          <w:rPr/>
          <w:t>in x% cases</w:t>
        </w:r>
      </w:ins>
    </w:p>
    <w:p>
      <w:pPr>
        <w:pStyle w:val="ListParagraph"/>
        <w:numPr>
          <w:ilvl w:val="1"/>
          <w:numId w:val="1"/>
        </w:numPr>
        <w:pPrChange w:id="0" w:author="Anna Solopova" w:date="2018-06-25T09:03:00Z">
          <w:pPr>
            <w:ind w:left="1440" w:hanging="360"/>
          </w:pPr>
        </w:pPrChange>
        <w:rPr/>
      </w:pPr>
      <w:ins w:id="124" w:author="Anna Solopova" w:date="2018-06-25T09:03:00Z">
        <w:r>
          <w:rPr/>
          <w:t>determine a most probable cause of instability or a trip</w:t>
        </w:r>
      </w:ins>
      <w:ins w:id="125" w:author="Anna Solopova" w:date="2018-06-25T09:01:00Z">
        <w:r>
          <w:rPr/>
          <w:t xml:space="preserve"> using “gold models” of different types of trips</w:t>
        </w:r>
      </w:ins>
    </w:p>
    <w:p>
      <w:pPr>
        <w:pStyle w:val="ListParagraph"/>
        <w:numPr>
          <w:ilvl w:val="1"/>
          <w:numId w:val="1"/>
        </w:numPr>
        <w:spacing w:before="0" w:after="160"/>
        <w:contextualSpacing/>
        <w:pPrChange w:id="0" w:author="Anna Solopova" w:date="2018-06-25T09:03:00Z">
          <w:pPr>
            <w:ind w:left="1440" w:hanging="360"/>
          </w:pPr>
        </w:pPrChange>
        <w:rPr/>
      </w:pPr>
      <w:ins w:id="126" w:author="Anna Solopova" w:date="2018-06-25T09:04:00Z">
        <w:r>
          <w:rPr/>
          <w:t>display prompts for the ops to turn down a cavity based on background analysis of the trips</w:t>
        </w:r>
      </w:ins>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Solopova" w:date="2018-06-25T08:52:00Z" w:initials="AS">
    <w:p>
      <w:r>
        <w:rPr>
          <w:rFonts w:ascii="Liberation Serif" w:hAnsi="Liberation Serif" w:eastAsia="Tahoma" w:cs="Tahoma"/>
          <w:sz w:val="24"/>
          <w:szCs w:val="24"/>
          <w:lang w:val="en-US" w:eastAsia="en-US" w:bidi="en-US"/>
        </w:rPr>
        <w:t>Do we need to be THAT specific? I do agree on contrast colors though.</w:t>
      </w:r>
    </w:p>
  </w:comment>
  <w:comment w:id="1" w:author="Anna Solopova" w:date="2018-06-25T08:53:00Z" w:initials="AS">
    <w:p>
      <w:r>
        <w:rPr>
          <w:rFonts w:ascii="Liberation Serif" w:hAnsi="Liberation Serif" w:eastAsia="Tahoma" w:cs="Tahoma"/>
          <w:sz w:val="24"/>
          <w:szCs w:val="24"/>
          <w:lang w:val="en-US" w:eastAsia="en-US" w:bidi="en-US"/>
        </w:rPr>
        <w:t>Expert-only feature?</w:t>
      </w:r>
    </w:p>
  </w:comment>
  <w:comment w:id="2" w:author="Anna Solopova" w:date="2018-06-25T09:06:00Z" w:initials="AS">
    <w:p>
      <w:r>
        <w:rPr>
          <w:rFonts w:ascii="Liberation Serif" w:hAnsi="Liberation Serif" w:eastAsia="Tahoma" w:cs="Tahoma"/>
          <w:sz w:val="24"/>
          <w:szCs w:val="24"/>
          <w:lang w:val="en-US" w:eastAsia="en-US" w:bidi="en-US"/>
        </w:rPr>
        <w:t xml:space="preserve">This is my long-term vision, few years into the future.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0675c"/>
    <w:rPr>
      <w:rFonts w:ascii="Segoe UI" w:hAnsi="Segoe UI" w:cs="Segoe UI"/>
      <w:sz w:val="18"/>
      <w:szCs w:val="18"/>
    </w:rPr>
  </w:style>
  <w:style w:type="character" w:styleId="Annotationreference">
    <w:name w:val="annotation reference"/>
    <w:basedOn w:val="DefaultParagraphFont"/>
    <w:uiPriority w:val="99"/>
    <w:semiHidden/>
    <w:unhideWhenUsed/>
    <w:qFormat/>
    <w:rsid w:val="004c7b0d"/>
    <w:rPr>
      <w:sz w:val="16"/>
      <w:szCs w:val="16"/>
    </w:rPr>
  </w:style>
  <w:style w:type="character" w:styleId="CommentTextChar" w:customStyle="1">
    <w:name w:val="Comment Text Char"/>
    <w:basedOn w:val="DefaultParagraphFont"/>
    <w:link w:val="CommentText"/>
    <w:uiPriority w:val="99"/>
    <w:semiHidden/>
    <w:qFormat/>
    <w:rsid w:val="004c7b0d"/>
    <w:rPr>
      <w:sz w:val="20"/>
      <w:szCs w:val="20"/>
    </w:rPr>
  </w:style>
  <w:style w:type="character" w:styleId="CommentSubjectChar" w:customStyle="1">
    <w:name w:val="Comment Subject Char"/>
    <w:basedOn w:val="CommentTextChar"/>
    <w:link w:val="CommentSubject"/>
    <w:uiPriority w:val="99"/>
    <w:semiHidden/>
    <w:qFormat/>
    <w:rsid w:val="004c7b0d"/>
    <w:rPr>
      <w:b/>
      <w:bCs/>
      <w:sz w:val="20"/>
      <w:szCs w:val="20"/>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115b"/>
    <w:pPr>
      <w:spacing w:before="0" w:after="160"/>
      <w:ind w:left="720" w:hanging="0"/>
      <w:contextualSpacing/>
    </w:pPr>
    <w:rPr/>
  </w:style>
  <w:style w:type="paragraph" w:styleId="BalloonText">
    <w:name w:val="Balloon Text"/>
    <w:basedOn w:val="Normal"/>
    <w:link w:val="BalloonTextChar"/>
    <w:uiPriority w:val="99"/>
    <w:semiHidden/>
    <w:unhideWhenUsed/>
    <w:qFormat/>
    <w:rsid w:val="0060675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c7b0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c7b0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LibreOffice/5.3.6.1$Linux_X86_64 LibreOffice_project/30$Build-1</Application>
  <Pages>2</Pages>
  <Words>784</Words>
  <Characters>3365</Characters>
  <CharactersWithSpaces>4092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2018-06-25T12:55:00Z</dcterms:created>
  <dc:creator>Anna Solopova</dc:creator>
  <dc:description/>
  <dc:language>en-US</dc:language>
  <cp:lastModifiedBy>Anna Solopova</cp:lastModifiedBy>
  <dcterms:modified xsi:type="dcterms:W3CDTF">2018-06-25T13:13:00Z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